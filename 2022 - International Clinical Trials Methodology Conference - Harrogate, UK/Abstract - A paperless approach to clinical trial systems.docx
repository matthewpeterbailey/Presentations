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BB567" w14:textId="3DECD020" w:rsidR="00550D15" w:rsidRDefault="001E42C7" w:rsidP="000D2DE5">
      <w:pPr>
        <w:pStyle w:val="Heading1"/>
      </w:pPr>
      <w:r w:rsidRPr="001E42C7">
        <w:t>A paperless approach to clinical trial systems: from specification to validation</w:t>
      </w:r>
      <w:r w:rsidR="00155B5C">
        <w:t>,</w:t>
      </w:r>
      <w:r w:rsidRPr="001E42C7">
        <w:t xml:space="preserve"> and beyond</w:t>
      </w:r>
      <w:r w:rsidR="00737837">
        <w:t>.</w:t>
      </w:r>
    </w:p>
    <w:p w14:paraId="7D015A33" w14:textId="77777777" w:rsidR="00212B35" w:rsidRDefault="00212B35" w:rsidP="00C67DE1"/>
    <w:p w14:paraId="3E7A3ACA" w14:textId="1020465E" w:rsidR="00A37282" w:rsidRDefault="00A37282" w:rsidP="00C67DE1">
      <w:proofErr w:type="spellStart"/>
      <w:r>
        <w:t>M.Bailey</w:t>
      </w:r>
      <w:proofErr w:type="spellEnd"/>
      <w:r>
        <w:t xml:space="preserve">, </w:t>
      </w:r>
      <w:proofErr w:type="spellStart"/>
      <w:proofErr w:type="gramStart"/>
      <w:r w:rsidR="005F1807">
        <w:t>C.Hayward</w:t>
      </w:r>
      <w:proofErr w:type="spellEnd"/>
      <w:proofErr w:type="gramEnd"/>
      <w:r w:rsidR="005F1807">
        <w:t xml:space="preserve">, </w:t>
      </w:r>
      <w:proofErr w:type="spellStart"/>
      <w:r w:rsidR="005F1807">
        <w:t>D.Maddock</w:t>
      </w:r>
      <w:proofErr w:type="spellEnd"/>
      <w:r w:rsidR="007C7BA9">
        <w:t xml:space="preserve">, </w:t>
      </w:r>
      <w:proofErr w:type="spellStart"/>
      <w:r w:rsidR="007C7BA9">
        <w:t>H.Abraham</w:t>
      </w:r>
      <w:proofErr w:type="spellEnd"/>
      <w:r w:rsidR="00764661">
        <w:t xml:space="preserve">, </w:t>
      </w:r>
      <w:proofErr w:type="spellStart"/>
      <w:r w:rsidR="00764661">
        <w:t>R.</w:t>
      </w:r>
      <w:r w:rsidR="005832F0">
        <w:t>Ashford</w:t>
      </w:r>
      <w:proofErr w:type="spellEnd"/>
    </w:p>
    <w:p w14:paraId="782E8997" w14:textId="77777777" w:rsidR="000D2DE5" w:rsidRDefault="000D2DE5" w:rsidP="000D2DE5">
      <w:pPr>
        <w:pStyle w:val="Heading2"/>
      </w:pPr>
      <w:r>
        <w:t xml:space="preserve">Introduction </w:t>
      </w:r>
    </w:p>
    <w:p w14:paraId="0BD5ADE4" w14:textId="6011F6D0" w:rsidR="00AF2AB3" w:rsidRDefault="00155B5C" w:rsidP="00155B5C">
      <w:r>
        <w:t>Over the past decade, it has been widely accepted that a paperless approach to certain aspects of clinical trials can increase quality</w:t>
      </w:r>
      <w:r w:rsidR="004C18C5">
        <w:t xml:space="preserve">, </w:t>
      </w:r>
      <w:del w:id="0" w:author="Matthew Bailey" w:date="2022-05-31T21:20:00Z">
        <w:r w:rsidDel="004C18C5">
          <w:delText xml:space="preserve"> and </w:delText>
        </w:r>
      </w:del>
      <w:r>
        <w:t>efficiency and, in many cases, reduce risk</w:t>
      </w:r>
      <w:r w:rsidR="00CF7A10">
        <w:t xml:space="preserve">. </w:t>
      </w:r>
      <w:r>
        <w:t>Handling large amounts of clinical trial data on paper can become very expensive</w:t>
      </w:r>
      <w:r w:rsidR="008731EE">
        <w:t>, difficult to maintain,</w:t>
      </w:r>
      <w:r>
        <w:t xml:space="preserve"> and </w:t>
      </w:r>
      <w:r w:rsidR="008731EE">
        <w:t>has</w:t>
      </w:r>
      <w:r w:rsidR="0091463E">
        <w:t xml:space="preserve"> been linked to a </w:t>
      </w:r>
      <w:del w:id="1" w:author="Matthew Bailey" w:date="2022-05-31T21:21:00Z">
        <w:r w:rsidR="0091463E" w:rsidDel="008E2C01">
          <w:delText xml:space="preserve">significantly </w:delText>
        </w:r>
      </w:del>
      <w:r w:rsidR="0091463E">
        <w:t>higher rate of</w:t>
      </w:r>
      <w:r>
        <w:t xml:space="preserve"> </w:t>
      </w:r>
      <w:r w:rsidR="009058F6">
        <w:t xml:space="preserve">data </w:t>
      </w:r>
      <w:r w:rsidR="0064092E">
        <w:t xml:space="preserve">errors and </w:t>
      </w:r>
      <w:r w:rsidR="009058F6">
        <w:t>omissions</w:t>
      </w:r>
      <w:r w:rsidR="00CF7A10">
        <w:t>.</w:t>
      </w:r>
    </w:p>
    <w:p w14:paraId="0EEE6D0E" w14:textId="28DD9817" w:rsidR="00095B3C" w:rsidRDefault="00706E42" w:rsidP="00155B5C">
      <w:r>
        <w:t>Tangible</w:t>
      </w:r>
      <w:r w:rsidR="00817FF8" w:rsidRPr="00817FF8">
        <w:t xml:space="preserve"> improvements can be made </w:t>
      </w:r>
      <w:r w:rsidR="00095B3C">
        <w:t>to</w:t>
      </w:r>
      <w:ins w:id="2" w:author="Matthew Bailey" w:date="2022-05-31T21:23:00Z">
        <w:r w:rsidR="00897D7A">
          <w:t xml:space="preserve"> </w:t>
        </w:r>
      </w:ins>
      <w:del w:id="3" w:author="Matthew Bailey" w:date="2022-05-31T21:23:00Z">
        <w:r w:rsidR="00095B3C" w:rsidDel="00897D7A">
          <w:delText xml:space="preserve"> </w:delText>
        </w:r>
        <w:r w:rsidR="00301570" w:rsidDel="00897D7A">
          <w:delText xml:space="preserve">our </w:delText>
        </w:r>
      </w:del>
      <w:r w:rsidR="00095B3C">
        <w:t>stud</w:t>
      </w:r>
      <w:r w:rsidR="00301570">
        <w:t>ies</w:t>
      </w:r>
      <w:r w:rsidR="00095B3C">
        <w:t xml:space="preserve"> </w:t>
      </w:r>
      <w:r w:rsidR="00817FF8" w:rsidRPr="00817FF8">
        <w:t xml:space="preserve">when </w:t>
      </w:r>
      <w:r>
        <w:t>they are</w:t>
      </w:r>
      <w:r w:rsidR="00817FF8" w:rsidRPr="00817FF8">
        <w:t xml:space="preserve"> design</w:t>
      </w:r>
      <w:r>
        <w:t>ed</w:t>
      </w:r>
      <w:r w:rsidR="00817FF8" w:rsidRPr="00817FF8">
        <w:t xml:space="preserve"> with </w:t>
      </w:r>
      <w:r w:rsidR="001B217B">
        <w:t>modern technology in mind</w:t>
      </w:r>
      <w:r w:rsidR="00817FF8" w:rsidRPr="00817FF8">
        <w:t xml:space="preserve">. </w:t>
      </w:r>
      <w:ins w:id="4" w:author="Matthew Bailey" w:date="2022-05-31T21:22:00Z">
        <w:r w:rsidR="00567C91">
          <w:t xml:space="preserve">For </w:t>
        </w:r>
      </w:ins>
      <w:del w:id="5" w:author="Matthew Bailey" w:date="2022-05-31T21:22:00Z">
        <w:r w:rsidDel="00110A82">
          <w:delText>W</w:delText>
        </w:r>
      </w:del>
      <w:ins w:id="6" w:author="Matthew Bailey" w:date="2022-05-31T21:22:00Z">
        <w:r w:rsidR="00110A82">
          <w:t xml:space="preserve">example, </w:t>
        </w:r>
      </w:ins>
      <w:del w:id="7" w:author="Matthew Bailey" w:date="2022-05-31T21:23:00Z">
        <w:r w:rsidDel="00110A82">
          <w:delText>e can</w:delText>
        </w:r>
        <w:r w:rsidR="00095B3C" w:rsidDel="00110A82">
          <w:delText xml:space="preserve"> </w:delText>
        </w:r>
        <w:r w:rsidR="00095B3C" w:rsidRPr="00817FF8" w:rsidDel="00110A82">
          <w:delText>increas</w:delText>
        </w:r>
        <w:r w:rsidDel="00110A82">
          <w:delText xml:space="preserve">e </w:delText>
        </w:r>
      </w:del>
      <w:r w:rsidR="00095B3C" w:rsidRPr="00817FF8">
        <w:t>participant diversity and inclusion</w:t>
      </w:r>
      <w:ins w:id="8" w:author="Matthew Bailey" w:date="2022-05-31T21:23:00Z">
        <w:r w:rsidR="00110A82">
          <w:t xml:space="preserve"> can be increased</w:t>
        </w:r>
      </w:ins>
      <w:del w:id="9" w:author="Matthew Bailey" w:date="2022-05-31T21:23:00Z">
        <w:r w:rsidR="00C738C5" w:rsidDel="00897D7A">
          <w:delText>,</w:delText>
        </w:r>
      </w:del>
      <w:r w:rsidR="00D74E4E">
        <w:t xml:space="preserve"> </w:t>
      </w:r>
      <w:r w:rsidR="00C62B09">
        <w:t xml:space="preserve">or </w:t>
      </w:r>
      <w:del w:id="10" w:author="Matthew Bailey" w:date="2022-05-31T21:23:00Z">
        <w:r w:rsidR="00D74E4E" w:rsidRPr="00817FF8" w:rsidDel="00110A82">
          <w:delText>reduc</w:delText>
        </w:r>
        <w:r w:rsidDel="00110A82">
          <w:delText>e</w:delText>
        </w:r>
        <w:r w:rsidR="00D74E4E" w:rsidRPr="00817FF8" w:rsidDel="00110A82">
          <w:delText xml:space="preserve"> </w:delText>
        </w:r>
      </w:del>
      <w:r w:rsidR="00D74E4E" w:rsidRPr="00817FF8">
        <w:t>the time and mon</w:t>
      </w:r>
      <w:ins w:id="11" w:author="Matthew Bailey" w:date="2022-09-08T14:13:00Z">
        <w:r w:rsidR="00AD4497">
          <w:softHyphen/>
        </w:r>
        <w:r w:rsidR="00AD4497">
          <w:softHyphen/>
        </w:r>
      </w:ins>
      <w:r w:rsidR="00D74E4E" w:rsidRPr="00817FF8">
        <w:t>ey spent on the collection, management, and validation of clinical trial data</w:t>
      </w:r>
      <w:ins w:id="12" w:author="Matthew Bailey" w:date="2022-05-31T21:23:00Z">
        <w:r w:rsidR="00110A82">
          <w:t xml:space="preserve"> reduced</w:t>
        </w:r>
      </w:ins>
      <w:r w:rsidR="00D74E4E">
        <w:t>.</w:t>
      </w:r>
    </w:p>
    <w:p w14:paraId="010B315D" w14:textId="1D7D18F2" w:rsidR="007F1D67" w:rsidRPr="00290AA0" w:rsidRDefault="282EE3F2" w:rsidP="65158275">
      <w:r>
        <w:t>Computer system</w:t>
      </w:r>
      <w:del w:id="13" w:author="Matthew Bailey" w:date="2022-05-31T21:24:00Z">
        <w:r w:rsidDel="00FE1EE3">
          <w:delText>s</w:delText>
        </w:r>
      </w:del>
      <w:r>
        <w:t xml:space="preserve"> validation</w:t>
      </w:r>
      <w:r w:rsidR="66EC3130" w:rsidRPr="66EC3130">
        <w:t xml:space="preserve"> </w:t>
      </w:r>
      <w:r w:rsidR="5B7DAFF7" w:rsidRPr="5B7DAFF7">
        <w:t>(</w:t>
      </w:r>
      <w:r w:rsidR="59A3D913" w:rsidRPr="59A3D913">
        <w:t>CSV</w:t>
      </w:r>
      <w:r w:rsidR="5B7DAFF7" w:rsidRPr="5B7DAFF7">
        <w:t>)</w:t>
      </w:r>
      <w:r w:rsidR="59A3D913" w:rsidRPr="59A3D913">
        <w:t xml:space="preserve"> </w:t>
      </w:r>
      <w:del w:id="14" w:author="Matthew Bailey" w:date="2022-05-31T21:25:00Z">
        <w:r w:rsidR="468F55AD" w:rsidRPr="7729C3D1" w:rsidDel="004B57CB">
          <w:rPr>
            <w:rPrChange w:id="15" w:author="Victoria Allgar" w:date="2022-05-31T13:34:00Z">
              <w:rPr>
                <w:rFonts w:ascii="Segoe UI" w:eastAsia="Segoe UI" w:hAnsi="Segoe UI" w:cs="Segoe UI"/>
                <w:color w:val="333333"/>
                <w:sz w:val="18"/>
                <w:szCs w:val="18"/>
              </w:rPr>
            </w:rPrChange>
          </w:rPr>
          <w:delText>can be</w:delText>
        </w:r>
      </w:del>
      <w:ins w:id="16" w:author="Matthew Bailey" w:date="2022-05-31T21:25:00Z">
        <w:r w:rsidR="004B57CB">
          <w:t>is</w:t>
        </w:r>
      </w:ins>
      <w:r w:rsidR="468F55AD" w:rsidRPr="7729C3D1">
        <w:rPr>
          <w:rPrChange w:id="17" w:author="Victoria Allgar" w:date="2022-05-31T13:34:00Z">
            <w:rPr>
              <w:rFonts w:ascii="Segoe UI" w:eastAsia="Segoe UI" w:hAnsi="Segoe UI" w:cs="Segoe UI"/>
              <w:color w:val="333333"/>
              <w:sz w:val="18"/>
              <w:szCs w:val="18"/>
            </w:rPr>
          </w:rPrChange>
        </w:rPr>
        <w:t xml:space="preserve"> </w:t>
      </w:r>
      <w:del w:id="18" w:author="Matthew Bailey" w:date="2022-05-31T21:25:00Z">
        <w:r w:rsidR="468F55AD" w:rsidRPr="7729C3D1" w:rsidDel="00C003A7">
          <w:rPr>
            <w:rPrChange w:id="19" w:author="Victoria Allgar" w:date="2022-05-31T13:34:00Z">
              <w:rPr>
                <w:rFonts w:ascii="Segoe UI" w:eastAsia="Segoe UI" w:hAnsi="Segoe UI" w:cs="Segoe UI"/>
                <w:color w:val="333333"/>
                <w:sz w:val="18"/>
                <w:szCs w:val="18"/>
              </w:rPr>
            </w:rPrChange>
          </w:rPr>
          <w:delText xml:space="preserve">defined as </w:delText>
        </w:r>
      </w:del>
      <w:ins w:id="20" w:author="Matthew Bailey" w:date="2022-05-31T21:25:00Z">
        <w:r w:rsidR="00C003A7">
          <w:t>the</w:t>
        </w:r>
      </w:ins>
      <w:del w:id="21" w:author="Matthew Bailey" w:date="2022-05-31T21:25:00Z">
        <w:r w:rsidR="468F55AD" w:rsidRPr="7729C3D1" w:rsidDel="00C003A7">
          <w:rPr>
            <w:rPrChange w:id="22" w:author="Victoria Allgar" w:date="2022-05-31T13:34:00Z">
              <w:rPr>
                <w:rFonts w:ascii="Segoe UI" w:eastAsia="Segoe UI" w:hAnsi="Segoe UI" w:cs="Segoe UI"/>
                <w:color w:val="333333"/>
                <w:sz w:val="18"/>
                <w:szCs w:val="18"/>
              </w:rPr>
            </w:rPrChange>
          </w:rPr>
          <w:delText>a</w:delText>
        </w:r>
      </w:del>
      <w:r w:rsidR="468F55AD" w:rsidRPr="7729C3D1">
        <w:rPr>
          <w:rPrChange w:id="23" w:author="Victoria Allgar" w:date="2022-05-31T13:34:00Z">
            <w:rPr>
              <w:rFonts w:ascii="Segoe UI" w:eastAsia="Segoe UI" w:hAnsi="Segoe UI" w:cs="Segoe UI"/>
              <w:color w:val="333333"/>
              <w:sz w:val="18"/>
              <w:szCs w:val="18"/>
            </w:rPr>
          </w:rPrChange>
        </w:rPr>
        <w:t xml:space="preserve"> </w:t>
      </w:r>
      <w:del w:id="24" w:author="Matthew Bailey" w:date="2022-05-31T21:25:00Z">
        <w:r w:rsidR="468F55AD" w:rsidRPr="7729C3D1" w:rsidDel="00C003A7">
          <w:rPr>
            <w:rPrChange w:id="25" w:author="Victoria Allgar" w:date="2022-05-31T13:34:00Z">
              <w:rPr>
                <w:rFonts w:ascii="Segoe UI" w:eastAsia="Segoe UI" w:hAnsi="Segoe UI" w:cs="Segoe UI"/>
                <w:color w:val="333333"/>
                <w:sz w:val="18"/>
                <w:szCs w:val="18"/>
              </w:rPr>
            </w:rPrChange>
          </w:rPr>
          <w:delText xml:space="preserve">process of </w:delText>
        </w:r>
      </w:del>
      <w:r w:rsidR="468F55AD" w:rsidRPr="7729C3D1">
        <w:rPr>
          <w:rPrChange w:id="26" w:author="Victoria Allgar" w:date="2022-05-31T13:34:00Z">
            <w:rPr>
              <w:rFonts w:ascii="Segoe UI" w:eastAsia="Segoe UI" w:hAnsi="Segoe UI" w:cs="Segoe UI"/>
              <w:color w:val="333333"/>
              <w:sz w:val="18"/>
              <w:szCs w:val="18"/>
            </w:rPr>
          </w:rPrChange>
        </w:rPr>
        <w:t>document</w:t>
      </w:r>
      <w:del w:id="27" w:author="Matthew Bailey" w:date="2022-05-31T21:25:00Z">
        <w:r w:rsidR="468F55AD" w:rsidRPr="7729C3D1" w:rsidDel="00C003A7">
          <w:rPr>
            <w:rPrChange w:id="28" w:author="Victoria Allgar" w:date="2022-05-31T13:34:00Z">
              <w:rPr>
                <w:rFonts w:ascii="Segoe UI" w:eastAsia="Segoe UI" w:hAnsi="Segoe UI" w:cs="Segoe UI"/>
                <w:color w:val="333333"/>
                <w:sz w:val="18"/>
                <w:szCs w:val="18"/>
              </w:rPr>
            </w:rPrChange>
          </w:rPr>
          <w:delText>ing</w:delText>
        </w:r>
      </w:del>
      <w:ins w:id="29" w:author="Matthew Bailey" w:date="2022-05-31T21:25:00Z">
        <w:r w:rsidR="00C003A7">
          <w:t>atio</w:t>
        </w:r>
      </w:ins>
      <w:ins w:id="30" w:author="Matthew Bailey" w:date="2022-05-31T21:26:00Z">
        <w:r w:rsidR="00C003A7">
          <w:t>n</w:t>
        </w:r>
      </w:ins>
      <w:r w:rsidR="468F55AD" w:rsidRPr="7729C3D1">
        <w:rPr>
          <w:rPrChange w:id="31" w:author="Victoria Allgar" w:date="2022-05-31T13:34:00Z">
            <w:rPr>
              <w:rFonts w:ascii="Segoe UI" w:eastAsia="Segoe UI" w:hAnsi="Segoe UI" w:cs="Segoe UI"/>
              <w:color w:val="333333"/>
              <w:sz w:val="18"/>
              <w:szCs w:val="18"/>
            </w:rPr>
          </w:rPrChange>
        </w:rPr>
        <w:t xml:space="preserve"> and </w:t>
      </w:r>
      <w:del w:id="32" w:author="Matthew Bailey" w:date="2022-05-31T21:26:00Z">
        <w:r w:rsidR="468F55AD" w:rsidRPr="7729C3D1" w:rsidDel="00C003A7">
          <w:rPr>
            <w:rPrChange w:id="33" w:author="Victoria Allgar" w:date="2022-05-31T13:34:00Z">
              <w:rPr>
                <w:rFonts w:ascii="Segoe UI" w:eastAsia="Segoe UI" w:hAnsi="Segoe UI" w:cs="Segoe UI"/>
                <w:color w:val="333333"/>
                <w:sz w:val="18"/>
                <w:szCs w:val="18"/>
              </w:rPr>
            </w:rPrChange>
          </w:rPr>
          <w:delText xml:space="preserve">proving </w:delText>
        </w:r>
      </w:del>
      <w:ins w:id="34" w:author="Matthew Bailey" w:date="2022-05-31T21:26:00Z">
        <w:r w:rsidR="00C003A7">
          <w:t>proof</w:t>
        </w:r>
        <w:r w:rsidR="00C003A7" w:rsidRPr="7729C3D1">
          <w:rPr>
            <w:rPrChange w:id="35" w:author="Victoria Allgar" w:date="2022-05-31T13:34:00Z">
              <w:rPr>
                <w:rFonts w:ascii="Segoe UI" w:eastAsia="Segoe UI" w:hAnsi="Segoe UI" w:cs="Segoe UI"/>
                <w:color w:val="333333"/>
                <w:sz w:val="18"/>
                <w:szCs w:val="18"/>
              </w:rPr>
            </w:rPrChange>
          </w:rPr>
          <w:t xml:space="preserve"> </w:t>
        </w:r>
      </w:ins>
      <w:r w:rsidR="468F55AD" w:rsidRPr="7729C3D1">
        <w:rPr>
          <w:rPrChange w:id="36" w:author="Victoria Allgar" w:date="2022-05-31T13:34:00Z">
            <w:rPr>
              <w:rFonts w:ascii="Segoe UI" w:eastAsia="Segoe UI" w:hAnsi="Segoe UI" w:cs="Segoe UI"/>
              <w:color w:val="333333"/>
              <w:sz w:val="18"/>
              <w:szCs w:val="18"/>
            </w:rPr>
          </w:rPrChange>
        </w:rPr>
        <w:t>that a</w:t>
      </w:r>
      <w:ins w:id="37" w:author="Matthew Bailey" w:date="2022-06-01T11:42:00Z">
        <w:r w:rsidR="001A4EDF">
          <w:t xml:space="preserve"> </w:t>
        </w:r>
      </w:ins>
      <w:del w:id="38" w:author="Matthew Bailey" w:date="2022-06-01T11:42:00Z">
        <w:r w:rsidR="468F55AD" w:rsidRPr="7729C3D1" w:rsidDel="001A4EDF">
          <w:rPr>
            <w:rPrChange w:id="39" w:author="Victoria Allgar" w:date="2022-05-31T13:34:00Z">
              <w:rPr>
                <w:rFonts w:ascii="Segoe UI" w:eastAsia="Segoe UI" w:hAnsi="Segoe UI" w:cs="Segoe UI"/>
                <w:color w:val="333333"/>
                <w:sz w:val="18"/>
                <w:szCs w:val="18"/>
              </w:rPr>
            </w:rPrChange>
          </w:rPr>
          <w:delText xml:space="preserve"> </w:delText>
        </w:r>
      </w:del>
      <w:r w:rsidR="468F55AD" w:rsidRPr="7729C3D1">
        <w:rPr>
          <w:rPrChange w:id="40" w:author="Victoria Allgar" w:date="2022-05-31T13:34:00Z">
            <w:rPr>
              <w:rFonts w:ascii="Segoe UI" w:eastAsia="Segoe UI" w:hAnsi="Segoe UI" w:cs="Segoe UI"/>
              <w:i/>
              <w:iCs/>
              <w:color w:val="333333"/>
              <w:sz w:val="18"/>
              <w:szCs w:val="18"/>
            </w:rPr>
          </w:rPrChange>
        </w:rPr>
        <w:t xml:space="preserve">process, </w:t>
      </w:r>
      <w:del w:id="41" w:author="Matthew Bailey" w:date="2022-06-01T10:29:00Z">
        <w:r w:rsidR="468F55AD" w:rsidRPr="7729C3D1" w:rsidDel="00940391">
          <w:rPr>
            <w:rPrChange w:id="42" w:author="Victoria Allgar" w:date="2022-05-31T13:34:00Z">
              <w:rPr>
                <w:rFonts w:ascii="Segoe UI" w:eastAsia="Segoe UI" w:hAnsi="Segoe UI" w:cs="Segoe UI"/>
                <w:i/>
                <w:iCs/>
                <w:color w:val="333333"/>
                <w:sz w:val="18"/>
                <w:szCs w:val="18"/>
              </w:rPr>
            </w:rPrChange>
          </w:rPr>
          <w:delText>service</w:delText>
        </w:r>
      </w:del>
      <w:ins w:id="43" w:author="Matthew Bailey" w:date="2022-06-01T10:29:00Z">
        <w:r w:rsidR="00940391" w:rsidRPr="00CB5F1D">
          <w:t>service,</w:t>
        </w:r>
      </w:ins>
      <w:r w:rsidR="468F55AD" w:rsidRPr="7729C3D1">
        <w:rPr>
          <w:rPrChange w:id="44" w:author="Victoria Allgar" w:date="2022-05-31T13:34:00Z">
            <w:rPr>
              <w:rFonts w:ascii="Segoe UI" w:eastAsia="Segoe UI" w:hAnsi="Segoe UI" w:cs="Segoe UI"/>
              <w:i/>
              <w:iCs/>
              <w:color w:val="333333"/>
              <w:sz w:val="18"/>
              <w:szCs w:val="18"/>
            </w:rPr>
          </w:rPrChange>
        </w:rPr>
        <w:t xml:space="preserve"> or product</w:t>
      </w:r>
      <w:r w:rsidR="468F55AD" w:rsidRPr="7729C3D1">
        <w:rPr>
          <w:rPrChange w:id="45" w:author="Victoria Allgar" w:date="2022-05-31T13:34:00Z">
            <w:rPr>
              <w:rFonts w:ascii="Segoe UI" w:eastAsia="Segoe UI" w:hAnsi="Segoe UI" w:cs="Segoe UI"/>
              <w:color w:val="333333"/>
              <w:sz w:val="18"/>
              <w:szCs w:val="18"/>
            </w:rPr>
          </w:rPrChange>
        </w:rPr>
        <w:t xml:space="preserve"> yields an expected </w:t>
      </w:r>
      <w:del w:id="46" w:author="Matthew Bailey" w:date="2022-06-01T10:30:00Z">
        <w:r w:rsidR="468F55AD" w:rsidRPr="7729C3D1" w:rsidDel="00123D93">
          <w:rPr>
            <w:rPrChange w:id="47" w:author="Victoria Allgar" w:date="2022-05-31T13:34:00Z">
              <w:rPr>
                <w:rFonts w:ascii="Segoe UI" w:eastAsia="Segoe UI" w:hAnsi="Segoe UI" w:cs="Segoe UI"/>
                <w:color w:val="333333"/>
                <w:sz w:val="18"/>
                <w:szCs w:val="18"/>
              </w:rPr>
            </w:rPrChange>
          </w:rPr>
          <w:delText>end result</w:delText>
        </w:r>
      </w:del>
      <w:ins w:id="48" w:author="Matthew Bailey" w:date="2022-06-01T10:30:00Z">
        <w:r w:rsidR="00123D93" w:rsidRPr="00CB5F1D">
          <w:t>result</w:t>
        </w:r>
      </w:ins>
      <w:r w:rsidR="468F55AD" w:rsidRPr="7729C3D1">
        <w:rPr>
          <w:rPrChange w:id="49" w:author="Victoria Allgar" w:date="2022-05-31T13:34:00Z">
            <w:rPr>
              <w:rFonts w:ascii="Segoe UI" w:eastAsia="Segoe UI" w:hAnsi="Segoe UI" w:cs="Segoe UI"/>
              <w:color w:val="333333"/>
              <w:sz w:val="18"/>
              <w:szCs w:val="18"/>
            </w:rPr>
          </w:rPrChange>
        </w:rPr>
        <w:t>.</w:t>
      </w:r>
      <w:r w:rsidR="468F55AD" w:rsidRPr="468F55AD">
        <w:t xml:space="preserve"> </w:t>
      </w:r>
      <w:r w:rsidR="1B941550" w:rsidRPr="1B941550">
        <w:t xml:space="preserve">It </w:t>
      </w:r>
      <w:r w:rsidR="59A3D913" w:rsidRPr="59A3D913">
        <w:t>is an important part of the development</w:t>
      </w:r>
      <w:ins w:id="50" w:author="Matthew Bailey" w:date="2022-05-31T21:28:00Z">
        <w:r w:rsidR="00A26F2C">
          <w:t xml:space="preserve"> and testing </w:t>
        </w:r>
      </w:ins>
      <w:del w:id="51" w:author="Matthew Bailey" w:date="2022-05-31T21:28:00Z">
        <w:r w:rsidR="59A3D913" w:rsidRPr="59A3D913" w:rsidDel="00A26F2C">
          <w:delText xml:space="preserve"> and use of</w:delText>
        </w:r>
      </w:del>
      <w:ins w:id="52" w:author="Matthew Bailey" w:date="2022-05-31T21:28:00Z">
        <w:r w:rsidR="00A26F2C">
          <w:t>of</w:t>
        </w:r>
      </w:ins>
      <w:r w:rsidR="59A3D913" w:rsidRPr="59A3D913">
        <w:t xml:space="preserve"> computer systems within clinical trials</w:t>
      </w:r>
      <w:del w:id="53" w:author="Matthew Bailey" w:date="2022-05-31T21:29:00Z">
        <w:r w:rsidR="29DFD7A0" w:rsidRPr="29DFD7A0" w:rsidDel="007F7382">
          <w:delText>,</w:delText>
        </w:r>
      </w:del>
      <w:r w:rsidR="59A3D913" w:rsidRPr="59A3D913">
        <w:t xml:space="preserve"> and</w:t>
      </w:r>
      <w:del w:id="54" w:author="Matthew Bailey" w:date="2022-05-31T21:29:00Z">
        <w:r w:rsidR="59A3D913" w:rsidRPr="59A3D913" w:rsidDel="007F7382">
          <w:delText xml:space="preserve"> it</w:delText>
        </w:r>
      </w:del>
      <w:r w:rsidR="59A3D913" w:rsidRPr="59A3D913">
        <w:t xml:space="preserve"> applies not </w:t>
      </w:r>
      <w:del w:id="55" w:author="Matthew Bailey" w:date="2022-05-31T21:29:00Z">
        <w:r w:rsidR="59A3D913" w:rsidRPr="59A3D913" w:rsidDel="00984943">
          <w:delText xml:space="preserve">just </w:delText>
        </w:r>
      </w:del>
      <w:ins w:id="56" w:author="Matthew Bailey" w:date="2022-05-31T21:29:00Z">
        <w:r w:rsidR="00984943">
          <w:t>only</w:t>
        </w:r>
        <w:r w:rsidR="00984943" w:rsidRPr="59A3D913">
          <w:t xml:space="preserve"> </w:t>
        </w:r>
      </w:ins>
      <w:r w:rsidR="59A3D913" w:rsidRPr="59A3D913">
        <w:t xml:space="preserve">to specialist </w:t>
      </w:r>
      <w:proofErr w:type="spellStart"/>
      <w:r w:rsidR="59A3D913" w:rsidRPr="59A3D913">
        <w:t>eSystem</w:t>
      </w:r>
      <w:proofErr w:type="spellEnd"/>
      <w:r w:rsidR="59A3D913" w:rsidRPr="59A3D913">
        <w:t xml:space="preserve"> vendors, but also to Clinical Trials Units (CTUs</w:t>
      </w:r>
      <w:r w:rsidR="5E6FC252" w:rsidRPr="5E6FC252">
        <w:t>).</w:t>
      </w:r>
      <w:r w:rsidR="59A3D913">
        <w:t xml:space="preserve">  </w:t>
      </w:r>
      <w:r w:rsidR="5D9C7DCA">
        <w:t xml:space="preserve"> </w:t>
      </w:r>
    </w:p>
    <w:p w14:paraId="3F4A4200" w14:textId="29BE898B" w:rsidR="007F1D67" w:rsidRPr="00290AA0" w:rsidDel="004B5263" w:rsidRDefault="00AC4CB7" w:rsidP="5404AB4C">
      <w:pPr>
        <w:rPr>
          <w:ins w:id="57" w:author="Victoria Allgar" w:date="2022-05-31T12:31:00Z"/>
          <w:del w:id="58" w:author="Matthew Bailey" w:date="2022-05-31T21:55:00Z"/>
        </w:rPr>
      </w:pPr>
      <w:del w:id="59" w:author="Matthew Bailey" w:date="2022-05-31T21:54:00Z">
        <w:r w:rsidDel="004B5263">
          <w:delText>W</w:delText>
        </w:r>
        <w:r w:rsidR="007F1D67" w:rsidDel="004B5263">
          <w:delText xml:space="preserve">hat if we could extend </w:delText>
        </w:r>
        <w:r w:rsidR="00C738C5" w:rsidDel="004B5263">
          <w:delText>the</w:delText>
        </w:r>
        <w:r w:rsidR="007F1D67" w:rsidDel="004B5263">
          <w:delText xml:space="preserve"> paperless approach to encompass</w:delText>
        </w:r>
        <w:r w:rsidR="00820F67" w:rsidDel="004B5263">
          <w:delText>,</w:delText>
        </w:r>
        <w:r w:rsidR="007F1D67" w:rsidDel="004B5263">
          <w:delText xml:space="preserve"> </w:delText>
        </w:r>
        <w:r w:rsidR="00820F67" w:rsidDel="004B5263">
          <w:delText>the</w:delText>
        </w:r>
        <w:r w:rsidR="00771483" w:rsidDel="004B5263">
          <w:delText xml:space="preserve"> historically paper</w:delText>
        </w:r>
        <w:r w:rsidR="00F411D6" w:rsidDel="004B5263">
          <w:delText>-centric</w:delText>
        </w:r>
        <w:r w:rsidR="004D2F7C" w:rsidDel="004B5263">
          <w:delText xml:space="preserve"> task</w:delText>
        </w:r>
        <w:r w:rsidR="00760D32" w:rsidDel="004B5263">
          <w:delText xml:space="preserve"> of</w:delText>
        </w:r>
        <w:r w:rsidR="00820F67" w:rsidDel="004B5263">
          <w:delText xml:space="preserve">, </w:delText>
        </w:r>
        <w:commentRangeStart w:id="60"/>
        <w:r w:rsidR="00DE47C7" w:rsidDel="004B5263">
          <w:delText>CSV</w:delText>
        </w:r>
        <w:r w:rsidDel="004B5263">
          <w:delText>?</w:delText>
        </w:r>
        <w:r w:rsidR="004D2F7C" w:rsidDel="004B5263">
          <w:delText xml:space="preserve"> </w:delText>
        </w:r>
        <w:commentRangeEnd w:id="60"/>
        <w:r w:rsidR="65D1CAAA" w:rsidDel="004B5263">
          <w:commentReference w:id="60"/>
        </w:r>
      </w:del>
      <w:r w:rsidR="004D2F7C">
        <w:t>Can</w:t>
      </w:r>
      <w:r w:rsidR="00CF7A10">
        <w:t xml:space="preserve"> </w:t>
      </w:r>
      <w:ins w:id="61" w:author="Matthew Bailey" w:date="2022-05-31T21:50:00Z">
        <w:r w:rsidR="00B35B09">
          <w:t>a paperless approach</w:t>
        </w:r>
      </w:ins>
      <w:del w:id="62" w:author="Matthew Bailey" w:date="2022-05-31T21:50:00Z">
        <w:r w:rsidR="00CF7A10" w:rsidDel="00B35B09">
          <w:delText>we</w:delText>
        </w:r>
      </w:del>
      <w:ins w:id="63" w:author="Matthew Bailey" w:date="2022-05-31T21:50:00Z">
        <w:r w:rsidR="00B0094C">
          <w:t xml:space="preserve"> to CSV</w:t>
        </w:r>
      </w:ins>
      <w:r w:rsidR="007F1D67">
        <w:t xml:space="preserve"> further improv</w:t>
      </w:r>
      <w:r w:rsidR="00CF7A10">
        <w:t>e</w:t>
      </w:r>
      <w:r w:rsidR="007F1D67">
        <w:t xml:space="preserve"> both quality and efficiency, while also satisfying the regulatory requirement to be always ‘inspection ready’?</w:t>
      </w:r>
      <w:ins w:id="64" w:author="Victoria Allgar" w:date="2022-05-31T12:31:00Z">
        <w:r w:rsidR="5404AB4C" w:rsidRPr="5404AB4C">
          <w:t xml:space="preserve"> </w:t>
        </w:r>
      </w:ins>
    </w:p>
    <w:p w14:paraId="7048AF26" w14:textId="49D658F5" w:rsidR="007F1D67" w:rsidRPr="00290AA0" w:rsidRDefault="007F1D67" w:rsidP="007F1D67"/>
    <w:p w14:paraId="356E5BFA" w14:textId="25B79392" w:rsidR="000D2DE5" w:rsidDel="00214803" w:rsidRDefault="000D2DE5" w:rsidP="000D2DE5">
      <w:pPr>
        <w:pStyle w:val="Heading2"/>
        <w:rPr>
          <w:del w:id="65" w:author="Matthew Bailey" w:date="2022-05-31T21:16:00Z"/>
        </w:rPr>
      </w:pPr>
      <w:r>
        <w:t>Methods/Approach</w:t>
      </w:r>
    </w:p>
    <w:p w14:paraId="6E0A1453" w14:textId="3F60A0F9" w:rsidR="00C66937" w:rsidRDefault="4E6FD18D" w:rsidP="4E6FD18D">
      <w:pPr>
        <w:pStyle w:val="Heading2"/>
      </w:pPr>
      <w:del w:id="66" w:author="Matthew Bailey" w:date="2022-05-31T21:16:00Z">
        <w:r w:rsidDel="00214803">
          <w:delText xml:space="preserve"> </w:delText>
        </w:r>
      </w:del>
    </w:p>
    <w:p w14:paraId="13A748DC" w14:textId="7A3E16F1" w:rsidR="00C66937" w:rsidDel="00847805" w:rsidRDefault="007F1D67" w:rsidP="007F1D67">
      <w:pPr>
        <w:rPr>
          <w:ins w:id="67" w:author="Victoria Allgar" w:date="2022-05-31T12:35:00Z"/>
          <w:del w:id="68" w:author="Matthew Bailey" w:date="2022-05-31T21:15:00Z"/>
        </w:rPr>
      </w:pPr>
      <w:r>
        <w:t xml:space="preserve">When designing clinical trial management and data capture systems there </w:t>
      </w:r>
      <w:r w:rsidR="002B0951">
        <w:t>can be</w:t>
      </w:r>
      <w:r>
        <w:t xml:space="preserve"> an immense resource overhead. A </w:t>
      </w:r>
      <w:ins w:id="69" w:author="Matthew Bailey" w:date="2022-05-31T21:33:00Z">
        <w:r w:rsidR="006854ED">
          <w:t>user requirement</w:t>
        </w:r>
      </w:ins>
      <w:ins w:id="70" w:author="Matthew Bailey" w:date="2022-05-31T21:32:00Z">
        <w:r w:rsidR="00B87D70">
          <w:t xml:space="preserve"> </w:t>
        </w:r>
      </w:ins>
      <w:del w:id="71" w:author="Matthew Bailey" w:date="2022-05-31T21:31:00Z">
        <w:r w:rsidDel="00B87D70">
          <w:delText xml:space="preserve">system </w:delText>
        </w:r>
      </w:del>
      <w:r>
        <w:t xml:space="preserve">specification is created from a </w:t>
      </w:r>
      <w:del w:id="72" w:author="Matthew Bailey" w:date="2022-05-31T21:31:00Z">
        <w:r w:rsidDel="00FD49A3">
          <w:delText xml:space="preserve">study </w:delText>
        </w:r>
      </w:del>
      <w:r>
        <w:t>protocol</w:t>
      </w:r>
      <w:ins w:id="73" w:author="Matthew Bailey" w:date="2022-05-31T21:31:00Z">
        <w:r w:rsidR="00B87D70">
          <w:t xml:space="preserve">, </w:t>
        </w:r>
      </w:ins>
      <w:del w:id="74" w:author="Matthew Bailey" w:date="2022-05-31T21:31:00Z">
        <w:r w:rsidDel="00B87D70">
          <w:delText xml:space="preserve"> and </w:delText>
        </w:r>
        <w:r w:rsidDel="00FD49A3">
          <w:delText>then that specification</w:delText>
        </w:r>
      </w:del>
      <w:ins w:id="75" w:author="Matthew Bailey" w:date="2022-05-31T21:31:00Z">
        <w:r w:rsidR="00FD49A3">
          <w:t>which</w:t>
        </w:r>
      </w:ins>
      <w:r>
        <w:t xml:space="preserve"> is </w:t>
      </w:r>
      <w:ins w:id="76" w:author="Matthew Bailey" w:date="2022-05-31T21:31:00Z">
        <w:r w:rsidR="00FD49A3">
          <w:t xml:space="preserve">then </w:t>
        </w:r>
      </w:ins>
      <w:del w:id="77" w:author="Matthew Bailey" w:date="2022-05-31T21:31:00Z">
        <w:r w:rsidDel="00FD49A3">
          <w:delText xml:space="preserve">turned </w:delText>
        </w:r>
      </w:del>
      <w:ins w:id="78" w:author="Matthew Bailey" w:date="2022-05-31T21:31:00Z">
        <w:r w:rsidR="00FD49A3">
          <w:t xml:space="preserve">developed </w:t>
        </w:r>
      </w:ins>
      <w:r>
        <w:t>into a computer system</w:t>
      </w:r>
      <w:del w:id="79" w:author="Matthew Bailey" w:date="2022-06-01T11:41:00Z">
        <w:r w:rsidDel="00B40ED0">
          <w:delText xml:space="preserve"> </w:delText>
        </w:r>
      </w:del>
      <w:del w:id="80" w:author="Matthew Bailey" w:date="2022-05-31T21:31:00Z">
        <w:r w:rsidDel="00FD49A3">
          <w:delText xml:space="preserve">that can be </w:delText>
        </w:r>
        <w:r w:rsidDel="00B87D70">
          <w:delText>used to</w:delText>
        </w:r>
      </w:del>
      <w:del w:id="81" w:author="Matthew Bailey" w:date="2022-06-01T11:41:00Z">
        <w:r w:rsidDel="00B40ED0">
          <w:delText xml:space="preserve"> manag</w:delText>
        </w:r>
      </w:del>
      <w:del w:id="82" w:author="Matthew Bailey" w:date="2022-05-31T21:31:00Z">
        <w:r w:rsidDel="00B87D70">
          <w:delText>e</w:delText>
        </w:r>
      </w:del>
      <w:del w:id="83" w:author="Matthew Bailey" w:date="2022-06-01T11:41:00Z">
        <w:r w:rsidDel="00B40ED0">
          <w:delText xml:space="preserve"> participants and their data throughout a study</w:delText>
        </w:r>
      </w:del>
      <w:r>
        <w:t xml:space="preserve">. </w:t>
      </w:r>
      <w:r w:rsidR="00974670">
        <w:t>However</w:t>
      </w:r>
      <w:r>
        <w:t xml:space="preserve">, before any computer system can be </w:t>
      </w:r>
      <w:r w:rsidR="282EE3F2">
        <w:t>implemented for use</w:t>
      </w:r>
      <w:r>
        <w:t xml:space="preserve"> in a clinical trial</w:t>
      </w:r>
      <w:r w:rsidR="282EE3F2">
        <w:t>,</w:t>
      </w:r>
      <w:r>
        <w:t xml:space="preserve"> an appropriate level of </w:t>
      </w:r>
      <w:r w:rsidR="00974670">
        <w:t>CSV</w:t>
      </w:r>
      <w:r>
        <w:t xml:space="preserve"> is required. </w:t>
      </w:r>
      <w:commentRangeStart w:id="84"/>
      <w:r w:rsidR="00793E1F">
        <w:t>CSV</w:t>
      </w:r>
      <w:r>
        <w:t xml:space="preserve"> ensure</w:t>
      </w:r>
      <w:r w:rsidR="00523FB8">
        <w:t>s</w:t>
      </w:r>
      <w:r>
        <w:t xml:space="preserve"> all systems </w:t>
      </w:r>
      <w:del w:id="85" w:author="Matthew Bailey" w:date="2022-05-31T21:34:00Z">
        <w:r w:rsidDel="00900EB9">
          <w:delText xml:space="preserve">and data storage solutions </w:delText>
        </w:r>
      </w:del>
      <w:r>
        <w:t>meet the approved specification</w:t>
      </w:r>
      <w:ins w:id="86" w:author="Matthew Bailey" w:date="2022-05-31T21:12:00Z">
        <w:r w:rsidR="00C8766F">
          <w:t xml:space="preserve">, adhere </w:t>
        </w:r>
        <w:r w:rsidR="007D2CC4">
          <w:t xml:space="preserve">to the CTU’s </w:t>
        </w:r>
      </w:ins>
      <w:ins w:id="87" w:author="Matthew Bailey" w:date="2022-05-31T21:13:00Z">
        <w:r w:rsidR="00D41833">
          <w:t xml:space="preserve">standard operating procedures </w:t>
        </w:r>
        <w:r w:rsidR="00ED4FC6">
          <w:t xml:space="preserve">and </w:t>
        </w:r>
      </w:ins>
      <w:ins w:id="88" w:author="Matthew Bailey" w:date="2022-05-31T21:14:00Z">
        <w:r w:rsidR="006C1581">
          <w:t>good clinical practice (GCP)</w:t>
        </w:r>
      </w:ins>
      <w:ins w:id="89" w:author="Matthew Bailey" w:date="2022-05-31T21:35:00Z">
        <w:r w:rsidR="008D29E1">
          <w:t xml:space="preserve">, </w:t>
        </w:r>
      </w:ins>
      <w:del w:id="90" w:author="Matthew Bailey" w:date="2022-05-31T21:34:00Z">
        <w:r w:rsidDel="00A43872">
          <w:delText xml:space="preserve"> </w:delText>
        </w:r>
      </w:del>
      <w:del w:id="91" w:author="Matthew Bailey" w:date="2022-05-31T21:35:00Z">
        <w:r w:rsidDel="008D29E1">
          <w:delText xml:space="preserve">and </w:delText>
        </w:r>
      </w:del>
      <w:ins w:id="92" w:author="Matthew Bailey" w:date="2022-05-31T21:14:00Z">
        <w:r w:rsidR="00847805">
          <w:t xml:space="preserve">ultimately </w:t>
        </w:r>
      </w:ins>
      <w:r>
        <w:t>produc</w:t>
      </w:r>
      <w:ins w:id="93" w:author="Matthew Bailey" w:date="2022-05-31T21:35:00Z">
        <w:r w:rsidR="008D29E1">
          <w:t>ing</w:t>
        </w:r>
      </w:ins>
      <w:del w:id="94" w:author="Matthew Bailey" w:date="2022-05-31T21:35:00Z">
        <w:r w:rsidDel="008D29E1">
          <w:delText>e</w:delText>
        </w:r>
      </w:del>
      <w:r>
        <w:t xml:space="preserve"> reliable data. </w:t>
      </w:r>
      <w:commentRangeEnd w:id="84"/>
      <w:ins w:id="95" w:author="Victoria Allgar" w:date="2022-05-31T12:35:00Z">
        <w:del w:id="96" w:author="Matthew Bailey" w:date="2022-05-31T21:14:00Z">
          <w:r w:rsidR="282EE3F2" w:rsidDel="00847805">
            <w:delText>GCP??</w:delText>
          </w:r>
        </w:del>
      </w:ins>
      <w:del w:id="97" w:author="Matthew Bailey" w:date="2022-05-31T21:14:00Z">
        <w:r w:rsidDel="00847805">
          <w:commentReference w:id="84"/>
        </w:r>
      </w:del>
    </w:p>
    <w:p w14:paraId="5865E03E" w14:textId="58AA9FFC" w:rsidR="79186BF9" w:rsidRDefault="79186BF9" w:rsidP="79186BF9"/>
    <w:p w14:paraId="4267C942" w14:textId="392DD906" w:rsidR="33DF2153" w:rsidRDefault="33DF2153" w:rsidP="33DF2153">
      <w:pPr>
        <w:rPr>
          <w:del w:id="98" w:author="Victoria Allgar" w:date="2022-05-31T12:28:00Z"/>
        </w:rPr>
      </w:pPr>
    </w:p>
    <w:p w14:paraId="2A801E8F" w14:textId="09B2C46F" w:rsidR="27DC8EEC" w:rsidRDefault="27DC8EEC" w:rsidP="27DC8EEC">
      <w:pPr>
        <w:rPr>
          <w:del w:id="99" w:author="Victoria Allgar" w:date="2022-05-31T12:28:00Z"/>
        </w:rPr>
      </w:pPr>
      <w:del w:id="100" w:author="Victoria Allgar" w:date="2022-05-31T12:28:00Z">
        <w:r>
          <w:delText>applications and implementation</w:delText>
        </w:r>
      </w:del>
    </w:p>
    <w:p w14:paraId="5BAF875E" w14:textId="3471A683" w:rsidR="007F1D67" w:rsidRPr="007F1D67" w:rsidRDefault="00C66937" w:rsidP="007F1D67">
      <w:r>
        <w:t xml:space="preserve">We provide a case study of a </w:t>
      </w:r>
      <w:r w:rsidR="00694EB9">
        <w:t>randomised control trial</w:t>
      </w:r>
      <w:r w:rsidR="00A75807">
        <w:t xml:space="preserve"> </w:t>
      </w:r>
      <w:ins w:id="101" w:author="Matthew Bailey" w:date="2022-06-01T10:57:00Z">
        <w:r w:rsidR="00340620">
          <w:t xml:space="preserve">(non-regulated) </w:t>
        </w:r>
      </w:ins>
      <w:r w:rsidR="00A75807">
        <w:t xml:space="preserve">where </w:t>
      </w:r>
      <w:r w:rsidR="00EC08E2">
        <w:t xml:space="preserve">bespoke </w:t>
      </w:r>
      <w:r w:rsidR="00C36059">
        <w:t xml:space="preserve">clinical trial </w:t>
      </w:r>
      <w:r w:rsidR="00152636">
        <w:t xml:space="preserve">management </w:t>
      </w:r>
      <w:r w:rsidR="00507B97">
        <w:t xml:space="preserve">software </w:t>
      </w:r>
      <w:r w:rsidR="00DA43E8">
        <w:t xml:space="preserve">is integrated with </w:t>
      </w:r>
      <w:r w:rsidR="00506DC6">
        <w:t xml:space="preserve">a </w:t>
      </w:r>
      <w:r w:rsidR="0047426A">
        <w:t>third-</w:t>
      </w:r>
      <w:r w:rsidR="00992E35">
        <w:t xml:space="preserve">party </w:t>
      </w:r>
      <w:ins w:id="102" w:author="Matthew Bailey" w:date="2022-05-31T21:37:00Z">
        <w:r w:rsidR="00DB5F24">
          <w:t>electronic data ca</w:t>
        </w:r>
      </w:ins>
      <w:ins w:id="103" w:author="Matthew Bailey" w:date="2022-05-31T21:38:00Z">
        <w:r w:rsidR="00DB5F24">
          <w:t>pture</w:t>
        </w:r>
      </w:ins>
      <w:del w:id="104" w:author="Matthew Bailey" w:date="2022-05-31T21:37:00Z">
        <w:r w:rsidR="00992E35" w:rsidDel="00577CC5">
          <w:delText>eCRF</w:delText>
        </w:r>
      </w:del>
      <w:r w:rsidR="00992E35">
        <w:t xml:space="preserve"> </w:t>
      </w:r>
      <w:r w:rsidR="00506DC6">
        <w:t>solution</w:t>
      </w:r>
      <w:r w:rsidR="0074767B">
        <w:t>, REDCap Cloud</w:t>
      </w:r>
      <w:r w:rsidR="006443F3">
        <w:t xml:space="preserve">. </w:t>
      </w:r>
      <w:r w:rsidR="001C453B">
        <w:t>We discuss the</w:t>
      </w:r>
      <w:r w:rsidR="00E813D4">
        <w:t xml:space="preserve"> </w:t>
      </w:r>
      <w:r w:rsidR="0065269C" w:rsidRPr="0065269C">
        <w:rPr>
          <w:b/>
          <w:bCs/>
        </w:rPr>
        <w:t>application and implementation</w:t>
      </w:r>
      <w:r w:rsidR="0065269C">
        <w:t xml:space="preserve"> of the </w:t>
      </w:r>
      <w:del w:id="105" w:author="Matthew Bailey" w:date="2022-05-31T21:39:00Z">
        <w:r w:rsidR="00E813D4" w:rsidDel="00452648">
          <w:delText>pro</w:delText>
        </w:r>
        <w:r w:rsidR="00B115CA" w:rsidDel="00452648">
          <w:delText xml:space="preserve">cesses and </w:delText>
        </w:r>
      </w:del>
      <w:r w:rsidR="00B115CA">
        <w:t xml:space="preserve">procedures put in place to minimise </w:t>
      </w:r>
      <w:r w:rsidR="000354B9">
        <w:t xml:space="preserve">paper sign-off </w:t>
      </w:r>
      <w:del w:id="106" w:author="Matthew Bailey" w:date="2022-05-31T21:46:00Z">
        <w:r w:rsidR="000354B9" w:rsidDel="00E82C9C">
          <w:delText xml:space="preserve">of </w:delText>
        </w:r>
      </w:del>
      <w:ins w:id="107" w:author="Matthew Bailey" w:date="2022-05-31T21:46:00Z">
        <w:r w:rsidR="00E82C9C">
          <w:t xml:space="preserve">on </w:t>
        </w:r>
      </w:ins>
      <w:r w:rsidR="0074767B">
        <w:t>specification</w:t>
      </w:r>
      <w:r w:rsidR="003D3658">
        <w:t>, test</w:t>
      </w:r>
      <w:r w:rsidR="009D4EBF">
        <w:t>ing and</w:t>
      </w:r>
      <w:r w:rsidR="003D3658">
        <w:t xml:space="preserve"> </w:t>
      </w:r>
      <w:r w:rsidR="00202104">
        <w:t xml:space="preserve">validation </w:t>
      </w:r>
      <w:r w:rsidR="009D4EBF">
        <w:t>documents</w:t>
      </w:r>
      <w:ins w:id="108" w:author="Matthew Bailey" w:date="2022-05-31T21:47:00Z">
        <w:r w:rsidR="00AC0697">
          <w:t xml:space="preserve">. </w:t>
        </w:r>
      </w:ins>
      <w:del w:id="109" w:author="Matthew Bailey" w:date="2022-05-31T21:47:00Z">
        <w:r w:rsidR="009D4EBF" w:rsidDel="00AC0697">
          <w:delText xml:space="preserve"> </w:delText>
        </w:r>
      </w:del>
      <w:del w:id="110" w:author="Matthew Bailey" w:date="2022-05-31T21:46:00Z">
        <w:r w:rsidR="009F6766" w:rsidDel="00AC0697">
          <w:delText>w</w:delText>
        </w:r>
        <w:r w:rsidR="00AF1657" w:rsidDel="00AC0697">
          <w:delText>h</w:delText>
        </w:r>
        <w:r w:rsidR="009F6766" w:rsidDel="00AC0697">
          <w:delText xml:space="preserve">ile maximising </w:delText>
        </w:r>
        <w:r w:rsidR="00AF1657" w:rsidDel="00AC0697">
          <w:delText xml:space="preserve">automation, </w:delText>
        </w:r>
        <w:r w:rsidR="00793E1F" w:rsidDel="00AC0697">
          <w:delText>auditability,</w:delText>
        </w:r>
        <w:r w:rsidR="00AF1657" w:rsidDel="00AC0697">
          <w:delText xml:space="preserve"> and traceability. </w:delText>
        </w:r>
      </w:del>
      <w:r w:rsidR="00E07611">
        <w:t xml:space="preserve">We </w:t>
      </w:r>
      <w:del w:id="111" w:author="Matthew Bailey" w:date="2022-05-31T21:43:00Z">
        <w:r w:rsidR="00E07611" w:rsidDel="008D7DC8">
          <w:delText xml:space="preserve">also give </w:delText>
        </w:r>
        <w:r w:rsidR="00E07611" w:rsidRPr="00174F2F" w:rsidDel="008D7DC8">
          <w:rPr>
            <w:b/>
            <w:bCs/>
          </w:rPr>
          <w:delText>opinion</w:delText>
        </w:r>
        <w:r w:rsidR="00E07611" w:rsidDel="008D7DC8">
          <w:delText xml:space="preserve"> on</w:delText>
        </w:r>
      </w:del>
      <w:ins w:id="112" w:author="Matthew Bailey" w:date="2022-05-31T21:43:00Z">
        <w:r w:rsidR="008D7DC8">
          <w:t>consider</w:t>
        </w:r>
      </w:ins>
      <w:r w:rsidR="00E07611">
        <w:t xml:space="preserve"> the </w:t>
      </w:r>
      <w:r w:rsidR="00174F2F">
        <w:t>ability of</w:t>
      </w:r>
      <w:r w:rsidR="00057832">
        <w:t xml:space="preserve"> version control software</w:t>
      </w:r>
      <w:r w:rsidR="005770D3">
        <w:t xml:space="preserve">, cloud </w:t>
      </w:r>
      <w:r w:rsidR="00C40580">
        <w:t xml:space="preserve">computing environments and </w:t>
      </w:r>
      <w:r w:rsidR="00E20BD2">
        <w:t>automated build/</w:t>
      </w:r>
      <w:r w:rsidR="002F6242">
        <w:t>deployment pipelines</w:t>
      </w:r>
      <w:del w:id="113" w:author="Matthew Bailey" w:date="2022-05-31T21:45:00Z">
        <w:r w:rsidR="00174F2F" w:rsidDel="00744B2C">
          <w:delText xml:space="preserve">, </w:delText>
        </w:r>
        <w:r w:rsidR="00FC087C" w:rsidDel="00744B2C">
          <w:delText xml:space="preserve">when </w:delText>
        </w:r>
        <w:r w:rsidR="00174F2F" w:rsidDel="00744B2C">
          <w:delText>used in collaboration,</w:delText>
        </w:r>
      </w:del>
      <w:r w:rsidR="002F6242">
        <w:t xml:space="preserve"> </w:t>
      </w:r>
      <w:r w:rsidR="00F65B24">
        <w:t xml:space="preserve">to aid </w:t>
      </w:r>
      <w:r w:rsidR="00194C6C">
        <w:t>in meetin</w:t>
      </w:r>
      <w:r w:rsidR="00B5058D">
        <w:t>g</w:t>
      </w:r>
      <w:r w:rsidR="00174F2F">
        <w:t xml:space="preserve"> </w:t>
      </w:r>
      <w:r w:rsidR="00F2615E">
        <w:t>regulatory GCP guidelines.</w:t>
      </w:r>
    </w:p>
    <w:p w14:paraId="56BB0105" w14:textId="2055080D" w:rsidR="0010148B" w:rsidRPr="0010148B" w:rsidRDefault="0010148B" w:rsidP="0010148B">
      <w:pPr>
        <w:rPr>
          <w:del w:id="114" w:author="Victoria Allgar" w:date="2022-05-31T12:31:00Z"/>
          <w:rPrChange w:id="115" w:author="Victoria Allgar" w:date="2022-05-31T13:31:00Z">
            <w:rPr>
              <w:del w:id="116" w:author="Victoria Allgar" w:date="2022-05-31T12:31:00Z"/>
              <w:rFonts w:ascii="Calibri" w:eastAsia="Calibri" w:hAnsi="Calibri" w:cs="Calibri"/>
              <w:color w:val="0B0C0C"/>
              <w:sz w:val="28"/>
              <w:szCs w:val="28"/>
            </w:rPr>
          </w:rPrChange>
        </w:rPr>
      </w:pPr>
    </w:p>
    <w:p w14:paraId="65C88F68" w14:textId="389D26AE" w:rsidR="000D2DE5" w:rsidRDefault="000D2DE5" w:rsidP="000D2DE5">
      <w:pPr>
        <w:pStyle w:val="Heading2"/>
        <w:rPr>
          <w:ins w:id="117" w:author="Matthew Bailey" w:date="2022-06-01T10:54:00Z"/>
        </w:rPr>
      </w:pPr>
      <w:del w:id="118" w:author="Victoria Allgar" w:date="2022-05-31T12:36:00Z">
        <w:r>
          <w:delText xml:space="preserve">Results and </w:delText>
        </w:r>
      </w:del>
      <w:r>
        <w:t>Discussion</w:t>
      </w:r>
    </w:p>
    <w:p w14:paraId="15AAB66E" w14:textId="0D703771" w:rsidR="00963F5F" w:rsidRDefault="004237CA" w:rsidP="00963F5F">
      <w:pPr>
        <w:rPr>
          <w:ins w:id="119" w:author="Matthew Bailey" w:date="2022-06-01T10:56:00Z"/>
        </w:rPr>
      </w:pPr>
      <w:ins w:id="120" w:author="Matthew Bailey" w:date="2022-06-01T11:21:00Z">
        <w:r>
          <w:t>By replacing</w:t>
        </w:r>
      </w:ins>
      <w:ins w:id="121" w:author="Matthew Bailey" w:date="2022-06-01T11:24:00Z">
        <w:r w:rsidR="00B0267A">
          <w:t xml:space="preserve"> </w:t>
        </w:r>
      </w:ins>
      <w:ins w:id="122" w:author="Matthew Bailey" w:date="2022-06-01T11:25:00Z">
        <w:r w:rsidR="00B0267A">
          <w:t>historically</w:t>
        </w:r>
      </w:ins>
      <w:ins w:id="123" w:author="Matthew Bailey" w:date="2022-06-01T11:21:00Z">
        <w:r>
          <w:t xml:space="preserve"> </w:t>
        </w:r>
      </w:ins>
      <w:ins w:id="124" w:author="Matthew Bailey" w:date="2022-06-01T11:22:00Z">
        <w:r w:rsidR="00DA68A3">
          <w:t>paper-centric tasks in our CSV processes w</w:t>
        </w:r>
      </w:ins>
      <w:ins w:id="125" w:author="Matthew Bailey" w:date="2022-06-01T10:58:00Z">
        <w:r w:rsidR="009E3C44">
          <w:t>e have seen a visible improvement in</w:t>
        </w:r>
      </w:ins>
      <w:ins w:id="126" w:author="Matthew Bailey" w:date="2022-06-01T11:22:00Z">
        <w:r w:rsidR="006D6F85">
          <w:t xml:space="preserve"> the efficiency of </w:t>
        </w:r>
      </w:ins>
      <w:ins w:id="127" w:author="Matthew Bailey" w:date="2022-06-01T11:23:00Z">
        <w:r w:rsidR="004C6BD4">
          <w:t xml:space="preserve">system development. </w:t>
        </w:r>
      </w:ins>
      <w:ins w:id="128" w:author="Matthew Bailey" w:date="2022-06-01T11:26:00Z">
        <w:r w:rsidR="0032727A">
          <w:t xml:space="preserve">We have </w:t>
        </w:r>
        <w:r w:rsidR="00570D98">
          <w:t xml:space="preserve">strengthened </w:t>
        </w:r>
      </w:ins>
      <w:ins w:id="129" w:author="Matthew Bailey" w:date="2022-06-01T11:27:00Z">
        <w:r w:rsidR="00570D98">
          <w:t xml:space="preserve">the </w:t>
        </w:r>
      </w:ins>
      <w:ins w:id="130" w:author="Matthew Bailey" w:date="2022-06-01T11:26:00Z">
        <w:r w:rsidR="00570D98">
          <w:t>traceabili</w:t>
        </w:r>
      </w:ins>
      <w:ins w:id="131" w:author="Matthew Bailey" w:date="2022-06-01T11:27:00Z">
        <w:r w:rsidR="00570D98">
          <w:t xml:space="preserve">ty </w:t>
        </w:r>
        <w:r w:rsidR="00EF46EE">
          <w:t>of task execution and have a higher degree of confidence in</w:t>
        </w:r>
      </w:ins>
      <w:ins w:id="132" w:author="Matthew Bailey" w:date="2022-06-01T11:29:00Z">
        <w:r w:rsidR="004C1D1E">
          <w:t xml:space="preserve"> the </w:t>
        </w:r>
      </w:ins>
      <w:ins w:id="133" w:author="Matthew Bailey" w:date="2022-06-01T11:28:00Z">
        <w:r w:rsidR="00867FC7">
          <w:t>approval</w:t>
        </w:r>
      </w:ins>
      <w:ins w:id="134" w:author="Matthew Bailey" w:date="2022-06-01T11:30:00Z">
        <w:r w:rsidR="0099615E">
          <w:t xml:space="preserve"> steps required</w:t>
        </w:r>
      </w:ins>
      <w:ins w:id="135" w:author="Matthew Bailey" w:date="2022-06-01T11:28:00Z">
        <w:r w:rsidR="00867FC7">
          <w:t xml:space="preserve"> a</w:t>
        </w:r>
        <w:r w:rsidR="004C1D1E">
          <w:t xml:space="preserve">cross </w:t>
        </w:r>
      </w:ins>
      <w:ins w:id="136" w:author="Matthew Bailey" w:date="2022-06-01T11:30:00Z">
        <w:r w:rsidR="006712FD">
          <w:t xml:space="preserve">a </w:t>
        </w:r>
      </w:ins>
      <w:ins w:id="137" w:author="Matthew Bailey" w:date="2022-06-01T11:29:00Z">
        <w:r w:rsidR="004C1D1E">
          <w:t>system</w:t>
        </w:r>
      </w:ins>
      <w:ins w:id="138" w:author="Matthew Bailey" w:date="2022-06-01T11:30:00Z">
        <w:r w:rsidR="006712FD">
          <w:t>’</w:t>
        </w:r>
      </w:ins>
      <w:ins w:id="139" w:author="Matthew Bailey" w:date="2022-06-01T11:29:00Z">
        <w:r w:rsidR="004C1D1E">
          <w:t>s developmen</w:t>
        </w:r>
      </w:ins>
      <w:ins w:id="140" w:author="Matthew Bailey" w:date="2022-06-01T11:30:00Z">
        <w:r w:rsidR="006712FD">
          <w:t>t</w:t>
        </w:r>
      </w:ins>
      <w:ins w:id="141" w:author="Matthew Bailey" w:date="2022-06-01T11:29:00Z">
        <w:r w:rsidR="004C1D1E">
          <w:t>.</w:t>
        </w:r>
      </w:ins>
      <w:ins w:id="142" w:author="Matthew Bailey" w:date="2022-06-01T10:54:00Z">
        <w:r w:rsidR="00B40E57">
          <w:t xml:space="preserve"> </w:t>
        </w:r>
      </w:ins>
      <w:ins w:id="143" w:author="Matthew Bailey" w:date="2022-06-01T11:31:00Z">
        <w:r w:rsidR="00411812">
          <w:t>T</w:t>
        </w:r>
      </w:ins>
      <w:ins w:id="144" w:author="Matthew Bailey" w:date="2022-06-01T10:56:00Z">
        <w:r w:rsidR="00963F5F">
          <w:t xml:space="preserve">he remaining challenge </w:t>
        </w:r>
      </w:ins>
      <w:ins w:id="145" w:author="Matthew Bailey" w:date="2022-06-01T11:31:00Z">
        <w:r w:rsidR="00C76BC3">
          <w:t xml:space="preserve">we face </w:t>
        </w:r>
      </w:ins>
      <w:ins w:id="146" w:author="Matthew Bailey" w:date="2022-06-01T10:56:00Z">
        <w:r w:rsidR="00963F5F">
          <w:t>is</w:t>
        </w:r>
        <w:r w:rsidR="00963F5F" w:rsidRPr="00963F5F">
          <w:t xml:space="preserve"> </w:t>
        </w:r>
      </w:ins>
      <w:ins w:id="147" w:author="Matthew Bailey" w:date="2022-06-01T11:34:00Z">
        <w:r w:rsidR="0096201A">
          <w:t xml:space="preserve">to </w:t>
        </w:r>
      </w:ins>
      <w:ins w:id="148" w:author="Matthew Bailey" w:date="2022-06-01T10:56:00Z">
        <w:r w:rsidR="00963F5F">
          <w:t>ensur</w:t>
        </w:r>
      </w:ins>
      <w:ins w:id="149" w:author="Matthew Bailey" w:date="2022-06-01T11:34:00Z">
        <w:r w:rsidR="0096201A">
          <w:t>e</w:t>
        </w:r>
      </w:ins>
      <w:ins w:id="150" w:author="Matthew Bailey" w:date="2022-06-01T10:56:00Z">
        <w:r w:rsidR="00963F5F">
          <w:t xml:space="preserve"> regulatory inspectors </w:t>
        </w:r>
        <w:r w:rsidR="00340620">
          <w:t>have</w:t>
        </w:r>
        <w:r w:rsidR="00963F5F">
          <w:t xml:space="preserve"> a means of accessing</w:t>
        </w:r>
      </w:ins>
      <w:ins w:id="151" w:author="Matthew Bailey" w:date="2022-06-01T11:34:00Z">
        <w:r w:rsidR="0096201A">
          <w:t xml:space="preserve"> electron</w:t>
        </w:r>
      </w:ins>
      <w:ins w:id="152" w:author="Matthew Bailey" w:date="2022-06-01T11:35:00Z">
        <w:r w:rsidR="0096201A">
          <w:t>ic</w:t>
        </w:r>
      </w:ins>
      <w:ins w:id="153" w:author="Matthew Bailey" w:date="2022-06-01T10:56:00Z">
        <w:r w:rsidR="00963F5F">
          <w:t xml:space="preserve"> records</w:t>
        </w:r>
        <w:r w:rsidR="00340620">
          <w:t xml:space="preserve"> at inspection</w:t>
        </w:r>
      </w:ins>
      <w:ins w:id="154" w:author="Matthew Bailey" w:date="2022-06-01T11:39:00Z">
        <w:r w:rsidR="00D51B8E">
          <w:t>, e</w:t>
        </w:r>
      </w:ins>
      <w:ins w:id="155" w:author="Matthew Bailey" w:date="2022-06-01T11:38:00Z">
        <w:r w:rsidR="00CF07E8">
          <w:t xml:space="preserve">ither </w:t>
        </w:r>
      </w:ins>
      <w:ins w:id="156" w:author="Matthew Bailey" w:date="2022-06-01T11:39:00Z">
        <w:r w:rsidR="00C02F3C">
          <w:t>via</w:t>
        </w:r>
      </w:ins>
      <w:ins w:id="157" w:author="Matthew Bailey" w:date="2022-06-01T11:38:00Z">
        <w:r w:rsidR="00CF07E8">
          <w:t xml:space="preserve"> designated user accounts or </w:t>
        </w:r>
      </w:ins>
      <w:ins w:id="158" w:author="Matthew Bailey" w:date="2022-06-01T11:39:00Z">
        <w:r w:rsidR="00D51B8E">
          <w:t>tailored reports.</w:t>
        </w:r>
      </w:ins>
    </w:p>
    <w:p w14:paraId="39D5CA16" w14:textId="51254EC9" w:rsidR="00963F5F" w:rsidRDefault="00963F5F" w:rsidP="00AC0697">
      <w:pPr>
        <w:rPr>
          <w:ins w:id="159" w:author="Matthew Bailey" w:date="2022-06-01T10:55:00Z"/>
        </w:rPr>
      </w:pPr>
    </w:p>
    <w:p w14:paraId="15EAB0DA" w14:textId="33186350" w:rsidR="00AC0697" w:rsidRPr="00CB5F1D" w:rsidDel="0048719B" w:rsidRDefault="00AC0697">
      <w:pPr>
        <w:rPr>
          <w:del w:id="160" w:author="Matthew Bailey" w:date="2022-06-01T14:47:00Z"/>
        </w:rPr>
        <w:pPrChange w:id="161" w:author="Matthew Bailey" w:date="2022-05-31T21:47:00Z">
          <w:pPr>
            <w:pStyle w:val="Heading2"/>
          </w:pPr>
        </w:pPrChange>
      </w:pPr>
    </w:p>
    <w:p w14:paraId="348A4F9A" w14:textId="7CA64929" w:rsidR="00A33BEC" w:rsidDel="0048719B" w:rsidRDefault="1A63AD9B" w:rsidP="00155B5C">
      <w:pPr>
        <w:rPr>
          <w:del w:id="162" w:author="Matthew Bailey" w:date="2022-06-01T14:47:00Z"/>
        </w:rPr>
      </w:pPr>
      <w:ins w:id="163" w:author="Victoria Allgar" w:date="2022-05-31T12:37:00Z">
        <w:del w:id="164" w:author="Matthew Bailey" w:date="2022-06-01T14:47:00Z">
          <w:r w:rsidDel="0048719B">
            <w:delText xml:space="preserve">Summary </w:delText>
          </w:r>
          <w:r w:rsidR="480C0964" w:rsidDel="0048719B">
            <w:delText>of what you</w:delText>
          </w:r>
          <w:r w:rsidR="32474269" w:rsidDel="0048719B">
            <w:delText xml:space="preserve"> talked about </w:delText>
          </w:r>
          <w:r w:rsidR="0386AB29" w:rsidDel="0048719B">
            <w:delText xml:space="preserve">1-2 </w:delText>
          </w:r>
          <w:r w:rsidR="6D7CED3E" w:rsidDel="0048719B">
            <w:delText>sentences</w:delText>
          </w:r>
          <w:r w:rsidR="78EB6E77" w:rsidDel="0048719B">
            <w:delText xml:space="preserve"> here</w:delText>
          </w:r>
        </w:del>
      </w:ins>
    </w:p>
    <w:p w14:paraId="17C1AE2E" w14:textId="6261ADF8" w:rsidR="00A33BEC" w:rsidDel="0048719B" w:rsidRDefault="00A33BEC" w:rsidP="00155B5C">
      <w:pPr>
        <w:rPr>
          <w:del w:id="165" w:author="Matthew Bailey" w:date="2022-06-01T14:47:00Z"/>
        </w:rPr>
      </w:pPr>
      <w:del w:id="166" w:author="Matthew Bailey" w:date="2022-06-01T14:47:00Z">
        <w:r w:rsidDel="0048719B">
          <w:delText>MHRA GCP</w:delText>
        </w:r>
      </w:del>
    </w:p>
    <w:p w14:paraId="476F1399" w14:textId="574BAD97" w:rsidR="00174F2F" w:rsidDel="0048719B" w:rsidRDefault="00174F2F" w:rsidP="00174F2F">
      <w:pPr>
        <w:rPr>
          <w:del w:id="167" w:author="Matthew Bailey" w:date="2022-06-01T14:47:00Z"/>
        </w:rPr>
      </w:pPr>
      <w:del w:id="168" w:author="Matthew Bailey" w:date="2022-06-01T14:47:00Z">
        <w:r w:rsidDel="0048719B">
          <w:delText xml:space="preserve">Satisfying the requirement to be “inspection ready” at all times. Regulatory inspectors need a means of accessing non-paper records. </w:delText>
        </w:r>
      </w:del>
    </w:p>
    <w:p w14:paraId="3C1B45EB" w14:textId="3A38BCE4" w:rsidR="001E42C7" w:rsidRPr="001E42C7" w:rsidRDefault="00174F2F">
      <w:del w:id="169" w:author="Matthew Bailey" w:date="2022-06-01T14:47:00Z">
        <w:r w:rsidDel="0048719B">
          <w:delText>Traceability – Datetime stamped, audit trail of who completed which action.</w:delText>
        </w:r>
      </w:del>
    </w:p>
    <w:sectPr w:rsidR="001E42C7" w:rsidRPr="001E4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0" w:author="Victoria Allgar" w:date="2022-05-31T13:28:00Z" w:initials="VA">
    <w:p w14:paraId="7752B206" w14:textId="46D94BD9" w:rsidR="2D5C0AAA" w:rsidRDefault="2D5C0AAA">
      <w:r>
        <w:t xml:space="preserve">Could you define CSV for the lay reader e.g. Computer Systems Validation can be defined as a process of documenting and proving that a </w:t>
      </w:r>
      <w:r w:rsidRPr="2D5C0AAA">
        <w:rPr>
          <w:i/>
          <w:iCs/>
        </w:rPr>
        <w:t>process, service or product</w:t>
      </w:r>
      <w:r>
        <w:t xml:space="preserve"> yields an expected end result.</w:t>
      </w:r>
      <w:r>
        <w:annotationRef/>
      </w:r>
    </w:p>
  </w:comment>
  <w:comment w:id="84" w:author="Victoria Allgar" w:date="2022-05-31T13:28:00Z" w:initials="VA">
    <w:p w14:paraId="087570A5" w14:textId="7770CFE2" w:rsidR="7E6B4DBE" w:rsidRDefault="7E6B4DBE">
      <w:r>
        <w:t>Could you mention SOPs here?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752B206" w15:done="0"/>
  <w15:commentEx w15:paraId="087570A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5DD89931" w16cex:dateUtc="2022-05-31T12:28:00Z"/>
  <w16cex:commentExtensible w16cex:durableId="0E10031F" w16cex:dateUtc="2022-05-31T12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752B206" w16cid:durableId="5DD89931"/>
  <w16cid:commentId w16cid:paraId="087570A5" w16cid:durableId="0E10031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D1D77"/>
    <w:multiLevelType w:val="hybridMultilevel"/>
    <w:tmpl w:val="3A44AC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C7EB5"/>
    <w:multiLevelType w:val="multilevel"/>
    <w:tmpl w:val="5F5CA2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tthew Bailey">
    <w15:presenceInfo w15:providerId="AD" w15:userId="S::matthew.bailey@plymouth.ac.uk::5ea0a175-621e-4f91-8815-27ab4e985a55"/>
  </w15:person>
  <w15:person w15:author="Victoria Allgar">
    <w15:presenceInfo w15:providerId="AD" w15:userId="S::victoria.allgar@plymouth.ac.uk::3c24994b-e498-432d-8802-750f329e547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2C7"/>
    <w:rsid w:val="00017AFA"/>
    <w:rsid w:val="000354B9"/>
    <w:rsid w:val="000361E3"/>
    <w:rsid w:val="00044669"/>
    <w:rsid w:val="00057832"/>
    <w:rsid w:val="00093E94"/>
    <w:rsid w:val="00095B3C"/>
    <w:rsid w:val="000A3D73"/>
    <w:rsid w:val="000B29EF"/>
    <w:rsid w:val="000D2DE5"/>
    <w:rsid w:val="000E07DB"/>
    <w:rsid w:val="000F5A6D"/>
    <w:rsid w:val="0010148B"/>
    <w:rsid w:val="00110A82"/>
    <w:rsid w:val="00114E1C"/>
    <w:rsid w:val="00123D93"/>
    <w:rsid w:val="00152636"/>
    <w:rsid w:val="00155B5C"/>
    <w:rsid w:val="00174F2F"/>
    <w:rsid w:val="00194C6C"/>
    <w:rsid w:val="001A4EDF"/>
    <w:rsid w:val="001B217B"/>
    <w:rsid w:val="001B5E9F"/>
    <w:rsid w:val="001B6572"/>
    <w:rsid w:val="001C453B"/>
    <w:rsid w:val="001C7890"/>
    <w:rsid w:val="001D4D47"/>
    <w:rsid w:val="001E281E"/>
    <w:rsid w:val="001E42C7"/>
    <w:rsid w:val="00200721"/>
    <w:rsid w:val="00202104"/>
    <w:rsid w:val="00203330"/>
    <w:rsid w:val="002044E5"/>
    <w:rsid w:val="0021170D"/>
    <w:rsid w:val="00212B35"/>
    <w:rsid w:val="00214803"/>
    <w:rsid w:val="00220821"/>
    <w:rsid w:val="00226BC2"/>
    <w:rsid w:val="00262272"/>
    <w:rsid w:val="002860DB"/>
    <w:rsid w:val="00287D78"/>
    <w:rsid w:val="00290AA0"/>
    <w:rsid w:val="002A0776"/>
    <w:rsid w:val="002B0951"/>
    <w:rsid w:val="002C14AE"/>
    <w:rsid w:val="002F6242"/>
    <w:rsid w:val="00301570"/>
    <w:rsid w:val="0032727A"/>
    <w:rsid w:val="003317C0"/>
    <w:rsid w:val="003320C9"/>
    <w:rsid w:val="00340620"/>
    <w:rsid w:val="00350F74"/>
    <w:rsid w:val="003630BC"/>
    <w:rsid w:val="00366292"/>
    <w:rsid w:val="00373B31"/>
    <w:rsid w:val="003D3658"/>
    <w:rsid w:val="003D39F1"/>
    <w:rsid w:val="00400882"/>
    <w:rsid w:val="00411812"/>
    <w:rsid w:val="004237CA"/>
    <w:rsid w:val="00450077"/>
    <w:rsid w:val="00452648"/>
    <w:rsid w:val="00465390"/>
    <w:rsid w:val="004659AE"/>
    <w:rsid w:val="004732B0"/>
    <w:rsid w:val="0047426A"/>
    <w:rsid w:val="0048719B"/>
    <w:rsid w:val="004A35FE"/>
    <w:rsid w:val="004B5263"/>
    <w:rsid w:val="004B57CB"/>
    <w:rsid w:val="004C18C5"/>
    <w:rsid w:val="004C1D1E"/>
    <w:rsid w:val="004C6BD4"/>
    <w:rsid w:val="004D2F7C"/>
    <w:rsid w:val="005039B2"/>
    <w:rsid w:val="00506DC6"/>
    <w:rsid w:val="00507B97"/>
    <w:rsid w:val="00523FB8"/>
    <w:rsid w:val="00550D15"/>
    <w:rsid w:val="005674AF"/>
    <w:rsid w:val="00567C91"/>
    <w:rsid w:val="00570D98"/>
    <w:rsid w:val="0057311B"/>
    <w:rsid w:val="005770D3"/>
    <w:rsid w:val="00577CC5"/>
    <w:rsid w:val="005816F9"/>
    <w:rsid w:val="0058328D"/>
    <w:rsid w:val="005832F0"/>
    <w:rsid w:val="005D21DF"/>
    <w:rsid w:val="005F1807"/>
    <w:rsid w:val="005F1BE4"/>
    <w:rsid w:val="0064092E"/>
    <w:rsid w:val="006443F3"/>
    <w:rsid w:val="0064533A"/>
    <w:rsid w:val="0065269C"/>
    <w:rsid w:val="006712FD"/>
    <w:rsid w:val="006854ED"/>
    <w:rsid w:val="00694EB9"/>
    <w:rsid w:val="006B1802"/>
    <w:rsid w:val="006B6168"/>
    <w:rsid w:val="006C1581"/>
    <w:rsid w:val="006D6F85"/>
    <w:rsid w:val="006E3D8D"/>
    <w:rsid w:val="00706E42"/>
    <w:rsid w:val="007114AC"/>
    <w:rsid w:val="00737837"/>
    <w:rsid w:val="00744B2C"/>
    <w:rsid w:val="0074767B"/>
    <w:rsid w:val="007555BC"/>
    <w:rsid w:val="00760D32"/>
    <w:rsid w:val="00764661"/>
    <w:rsid w:val="0077050E"/>
    <w:rsid w:val="00771483"/>
    <w:rsid w:val="007817EC"/>
    <w:rsid w:val="00784DB2"/>
    <w:rsid w:val="00793E1F"/>
    <w:rsid w:val="007C7BA9"/>
    <w:rsid w:val="007D2CC4"/>
    <w:rsid w:val="007F1D67"/>
    <w:rsid w:val="007F3029"/>
    <w:rsid w:val="007F7382"/>
    <w:rsid w:val="00817FF8"/>
    <w:rsid w:val="00820F67"/>
    <w:rsid w:val="00847805"/>
    <w:rsid w:val="00855709"/>
    <w:rsid w:val="00867FC7"/>
    <w:rsid w:val="008731EE"/>
    <w:rsid w:val="00897D7A"/>
    <w:rsid w:val="008B12B5"/>
    <w:rsid w:val="008C01C9"/>
    <w:rsid w:val="008D29E1"/>
    <w:rsid w:val="008D7DC8"/>
    <w:rsid w:val="008E24DB"/>
    <w:rsid w:val="008E2C01"/>
    <w:rsid w:val="00900EB9"/>
    <w:rsid w:val="009058F6"/>
    <w:rsid w:val="00910CD9"/>
    <w:rsid w:val="00911390"/>
    <w:rsid w:val="0091463E"/>
    <w:rsid w:val="00937C9A"/>
    <w:rsid w:val="00940391"/>
    <w:rsid w:val="0094660B"/>
    <w:rsid w:val="0096201A"/>
    <w:rsid w:val="00963F5F"/>
    <w:rsid w:val="00974670"/>
    <w:rsid w:val="009803A8"/>
    <w:rsid w:val="00984146"/>
    <w:rsid w:val="00984943"/>
    <w:rsid w:val="00986582"/>
    <w:rsid w:val="00992E35"/>
    <w:rsid w:val="0099615E"/>
    <w:rsid w:val="009D4EBF"/>
    <w:rsid w:val="009D5C37"/>
    <w:rsid w:val="009E05F6"/>
    <w:rsid w:val="009E3C44"/>
    <w:rsid w:val="009F6766"/>
    <w:rsid w:val="00A010C7"/>
    <w:rsid w:val="00A03433"/>
    <w:rsid w:val="00A145D2"/>
    <w:rsid w:val="00A26F2C"/>
    <w:rsid w:val="00A27406"/>
    <w:rsid w:val="00A33BEC"/>
    <w:rsid w:val="00A36116"/>
    <w:rsid w:val="00A37282"/>
    <w:rsid w:val="00A43872"/>
    <w:rsid w:val="00A5193B"/>
    <w:rsid w:val="00A753E7"/>
    <w:rsid w:val="00A75807"/>
    <w:rsid w:val="00A94A7C"/>
    <w:rsid w:val="00AC0697"/>
    <w:rsid w:val="00AC39E6"/>
    <w:rsid w:val="00AC4CB7"/>
    <w:rsid w:val="00AD4497"/>
    <w:rsid w:val="00AE69E2"/>
    <w:rsid w:val="00AF1657"/>
    <w:rsid w:val="00AF2AB3"/>
    <w:rsid w:val="00B0094C"/>
    <w:rsid w:val="00B0267A"/>
    <w:rsid w:val="00B06CDE"/>
    <w:rsid w:val="00B115CA"/>
    <w:rsid w:val="00B30550"/>
    <w:rsid w:val="00B35B09"/>
    <w:rsid w:val="00B40E57"/>
    <w:rsid w:val="00B40ED0"/>
    <w:rsid w:val="00B42AB6"/>
    <w:rsid w:val="00B46C53"/>
    <w:rsid w:val="00B479B0"/>
    <w:rsid w:val="00B5058D"/>
    <w:rsid w:val="00B7298F"/>
    <w:rsid w:val="00B87D70"/>
    <w:rsid w:val="00B94878"/>
    <w:rsid w:val="00BA1954"/>
    <w:rsid w:val="00BB09FD"/>
    <w:rsid w:val="00BB40B8"/>
    <w:rsid w:val="00BD23DB"/>
    <w:rsid w:val="00BE16EA"/>
    <w:rsid w:val="00BE5F1D"/>
    <w:rsid w:val="00BF6C7B"/>
    <w:rsid w:val="00C003A7"/>
    <w:rsid w:val="00C00B17"/>
    <w:rsid w:val="00C02F3C"/>
    <w:rsid w:val="00C36059"/>
    <w:rsid w:val="00C368F4"/>
    <w:rsid w:val="00C40580"/>
    <w:rsid w:val="00C62B09"/>
    <w:rsid w:val="00C66937"/>
    <w:rsid w:val="00C67DE1"/>
    <w:rsid w:val="00C738C5"/>
    <w:rsid w:val="00C7506F"/>
    <w:rsid w:val="00C76BC3"/>
    <w:rsid w:val="00C8766F"/>
    <w:rsid w:val="00CA2880"/>
    <w:rsid w:val="00CB4444"/>
    <w:rsid w:val="00CB485D"/>
    <w:rsid w:val="00CB5937"/>
    <w:rsid w:val="00CB5F1D"/>
    <w:rsid w:val="00CD37E7"/>
    <w:rsid w:val="00CF07E8"/>
    <w:rsid w:val="00CF7A10"/>
    <w:rsid w:val="00D03B5E"/>
    <w:rsid w:val="00D20AAD"/>
    <w:rsid w:val="00D36B8B"/>
    <w:rsid w:val="00D41833"/>
    <w:rsid w:val="00D4566F"/>
    <w:rsid w:val="00D51B8E"/>
    <w:rsid w:val="00D57C67"/>
    <w:rsid w:val="00D7126E"/>
    <w:rsid w:val="00D73AF5"/>
    <w:rsid w:val="00D74E4E"/>
    <w:rsid w:val="00DA38BB"/>
    <w:rsid w:val="00DA41AE"/>
    <w:rsid w:val="00DA43E8"/>
    <w:rsid w:val="00DA68A3"/>
    <w:rsid w:val="00DB0D4E"/>
    <w:rsid w:val="00DB5F24"/>
    <w:rsid w:val="00DD5CA8"/>
    <w:rsid w:val="00DE47C7"/>
    <w:rsid w:val="00E07611"/>
    <w:rsid w:val="00E20BD2"/>
    <w:rsid w:val="00E24BBF"/>
    <w:rsid w:val="00E24D3D"/>
    <w:rsid w:val="00E4079E"/>
    <w:rsid w:val="00E761F1"/>
    <w:rsid w:val="00E80A65"/>
    <w:rsid w:val="00E813D4"/>
    <w:rsid w:val="00E82C9C"/>
    <w:rsid w:val="00EA1AC8"/>
    <w:rsid w:val="00EA72C5"/>
    <w:rsid w:val="00EB6278"/>
    <w:rsid w:val="00EC08E2"/>
    <w:rsid w:val="00ED4FC6"/>
    <w:rsid w:val="00ED7F7D"/>
    <w:rsid w:val="00EF46EE"/>
    <w:rsid w:val="00F008B8"/>
    <w:rsid w:val="00F04599"/>
    <w:rsid w:val="00F10A51"/>
    <w:rsid w:val="00F22E2F"/>
    <w:rsid w:val="00F2615E"/>
    <w:rsid w:val="00F411D6"/>
    <w:rsid w:val="00F65B24"/>
    <w:rsid w:val="00F66CD5"/>
    <w:rsid w:val="00FA50B5"/>
    <w:rsid w:val="00FB78C3"/>
    <w:rsid w:val="00FC087C"/>
    <w:rsid w:val="00FD49A3"/>
    <w:rsid w:val="00FE1EE3"/>
    <w:rsid w:val="00FE218E"/>
    <w:rsid w:val="00FF3BCC"/>
    <w:rsid w:val="0386AB29"/>
    <w:rsid w:val="03A14625"/>
    <w:rsid w:val="03B3A8AB"/>
    <w:rsid w:val="03D628F1"/>
    <w:rsid w:val="07D87925"/>
    <w:rsid w:val="099FF8D8"/>
    <w:rsid w:val="0A3E4738"/>
    <w:rsid w:val="0C031A07"/>
    <w:rsid w:val="0C0618FC"/>
    <w:rsid w:val="1234F3F0"/>
    <w:rsid w:val="12A94DF9"/>
    <w:rsid w:val="132DB353"/>
    <w:rsid w:val="1467C280"/>
    <w:rsid w:val="14DB400D"/>
    <w:rsid w:val="15FD9661"/>
    <w:rsid w:val="16965E08"/>
    <w:rsid w:val="16FD22AA"/>
    <w:rsid w:val="171F8C7B"/>
    <w:rsid w:val="1A63AD9B"/>
    <w:rsid w:val="1B76ACD2"/>
    <w:rsid w:val="1B8AFE05"/>
    <w:rsid w:val="1B941550"/>
    <w:rsid w:val="1C6A8201"/>
    <w:rsid w:val="1C998C0F"/>
    <w:rsid w:val="1F740027"/>
    <w:rsid w:val="214B6F55"/>
    <w:rsid w:val="216368C2"/>
    <w:rsid w:val="2272386C"/>
    <w:rsid w:val="23A5390A"/>
    <w:rsid w:val="2408FEA6"/>
    <w:rsid w:val="247B238C"/>
    <w:rsid w:val="2587E5BF"/>
    <w:rsid w:val="262F5201"/>
    <w:rsid w:val="27DC8EEC"/>
    <w:rsid w:val="282A9393"/>
    <w:rsid w:val="282EE3F2"/>
    <w:rsid w:val="29DFD7A0"/>
    <w:rsid w:val="2B1DBB86"/>
    <w:rsid w:val="2B1F73AF"/>
    <w:rsid w:val="2C824498"/>
    <w:rsid w:val="2D5C0AAA"/>
    <w:rsid w:val="2E227E2A"/>
    <w:rsid w:val="2ED1694E"/>
    <w:rsid w:val="2F613462"/>
    <w:rsid w:val="2F6745F9"/>
    <w:rsid w:val="2F6A67E8"/>
    <w:rsid w:val="30B29545"/>
    <w:rsid w:val="30F618E0"/>
    <w:rsid w:val="322285CD"/>
    <w:rsid w:val="32474269"/>
    <w:rsid w:val="32A801A0"/>
    <w:rsid w:val="33D09CA6"/>
    <w:rsid w:val="33DADC1A"/>
    <w:rsid w:val="33DF2153"/>
    <w:rsid w:val="353A6860"/>
    <w:rsid w:val="3568BCD8"/>
    <w:rsid w:val="3715663D"/>
    <w:rsid w:val="380BFAD2"/>
    <w:rsid w:val="3A9C828B"/>
    <w:rsid w:val="3DB5C3A2"/>
    <w:rsid w:val="3EB51C0B"/>
    <w:rsid w:val="3F0BD3C6"/>
    <w:rsid w:val="3F9083B1"/>
    <w:rsid w:val="3FA8F3D6"/>
    <w:rsid w:val="40FC6B96"/>
    <w:rsid w:val="41C36C6E"/>
    <w:rsid w:val="41DF5CA7"/>
    <w:rsid w:val="429D644A"/>
    <w:rsid w:val="42EEE421"/>
    <w:rsid w:val="4549504E"/>
    <w:rsid w:val="465AD91D"/>
    <w:rsid w:val="468F55AD"/>
    <w:rsid w:val="468F9F01"/>
    <w:rsid w:val="480C0964"/>
    <w:rsid w:val="4839986C"/>
    <w:rsid w:val="48818072"/>
    <w:rsid w:val="49E291A9"/>
    <w:rsid w:val="4A08639A"/>
    <w:rsid w:val="4A7A54FF"/>
    <w:rsid w:val="4B0296D3"/>
    <w:rsid w:val="4E6FD18D"/>
    <w:rsid w:val="4EFFD709"/>
    <w:rsid w:val="53A7E9AE"/>
    <w:rsid w:val="5404AB4C"/>
    <w:rsid w:val="544DE3D4"/>
    <w:rsid w:val="551591B0"/>
    <w:rsid w:val="57DE2435"/>
    <w:rsid w:val="59A3D913"/>
    <w:rsid w:val="5B7DAFF7"/>
    <w:rsid w:val="5C206E50"/>
    <w:rsid w:val="5D17ED03"/>
    <w:rsid w:val="5D9C7DCA"/>
    <w:rsid w:val="5D9CD333"/>
    <w:rsid w:val="5E079339"/>
    <w:rsid w:val="5E6FC252"/>
    <w:rsid w:val="60548937"/>
    <w:rsid w:val="60E88B29"/>
    <w:rsid w:val="61E279EF"/>
    <w:rsid w:val="633AD28B"/>
    <w:rsid w:val="63578408"/>
    <w:rsid w:val="65158275"/>
    <w:rsid w:val="65AB1FCB"/>
    <w:rsid w:val="65D1CAAA"/>
    <w:rsid w:val="66EC3130"/>
    <w:rsid w:val="671C56DB"/>
    <w:rsid w:val="69508DC2"/>
    <w:rsid w:val="6A0E6936"/>
    <w:rsid w:val="6D3AF544"/>
    <w:rsid w:val="6D7CED3E"/>
    <w:rsid w:val="6DC294B0"/>
    <w:rsid w:val="6DCC6B06"/>
    <w:rsid w:val="6F375C0F"/>
    <w:rsid w:val="6F79E5AE"/>
    <w:rsid w:val="70F63642"/>
    <w:rsid w:val="72A5AF1A"/>
    <w:rsid w:val="741F8538"/>
    <w:rsid w:val="74A7E96F"/>
    <w:rsid w:val="75FC5B11"/>
    <w:rsid w:val="76DB26A3"/>
    <w:rsid w:val="7729C3D1"/>
    <w:rsid w:val="787B652A"/>
    <w:rsid w:val="78EB6E77"/>
    <w:rsid w:val="78F2059F"/>
    <w:rsid w:val="79186BF9"/>
    <w:rsid w:val="79E03917"/>
    <w:rsid w:val="7AFEABC5"/>
    <w:rsid w:val="7CF5EF1A"/>
    <w:rsid w:val="7E6B4DBE"/>
    <w:rsid w:val="7ECFC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1ED16"/>
  <w15:chartTrackingRefBased/>
  <w15:docId w15:val="{C61B7826-F006-43AE-A7A7-4E715411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D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9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4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ref-journal">
    <w:name w:val="ref-journal"/>
    <w:basedOn w:val="DefaultParagraphFont"/>
    <w:rsid w:val="001E42C7"/>
  </w:style>
  <w:style w:type="character" w:customStyle="1" w:styleId="ref-vol">
    <w:name w:val="ref-vol"/>
    <w:basedOn w:val="DefaultParagraphFont"/>
    <w:rsid w:val="001E42C7"/>
  </w:style>
  <w:style w:type="paragraph" w:styleId="ListParagraph">
    <w:name w:val="List Paragraph"/>
    <w:basedOn w:val="Normal"/>
    <w:uiPriority w:val="34"/>
    <w:qFormat/>
    <w:rsid w:val="00550D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B09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D2D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5A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5A6D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F5A6D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3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3060</TotalTime>
  <Pages>1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Bailey</dc:creator>
  <cp:keywords/>
  <dc:description/>
  <cp:lastModifiedBy>Matthew Bailey</cp:lastModifiedBy>
  <cp:revision>242</cp:revision>
  <dcterms:created xsi:type="dcterms:W3CDTF">2022-05-30T10:22:00Z</dcterms:created>
  <dcterms:modified xsi:type="dcterms:W3CDTF">2022-09-08T13:14:00Z</dcterms:modified>
</cp:coreProperties>
</file>